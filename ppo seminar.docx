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FBF" w:rsidRPr="00C21947" w:rsidRDefault="001A7FBF" w:rsidP="00C21947">
      <w:pPr>
        <w:spacing w:after="0" w:line="360" w:lineRule="auto"/>
        <w:jc w:val="center"/>
        <w:rPr>
          <w:rFonts w:ascii="Times New Roman" w:eastAsia="Times New Roman" w:hAnsi="Times New Roman" w:cs="Times New Roman"/>
          <w:color w:val="000000"/>
          <w:sz w:val="20"/>
          <w:szCs w:val="20"/>
          <w:lang w:eastAsia="en-IN"/>
        </w:rPr>
      </w:pPr>
    </w:p>
    <w:p w:rsidR="001A7FBF" w:rsidRPr="00C21947" w:rsidRDefault="001A7FBF" w:rsidP="00C21947">
      <w:pPr>
        <w:spacing w:after="0" w:line="360" w:lineRule="auto"/>
        <w:rPr>
          <w:rFonts w:ascii="Times New Roman" w:eastAsia="Times New Roman" w:hAnsi="Times New Roman" w:cs="Times New Roman"/>
          <w:b/>
          <w:color w:val="000000"/>
          <w:sz w:val="32"/>
          <w:szCs w:val="32"/>
          <w:lang w:eastAsia="en-IN"/>
        </w:rPr>
      </w:pPr>
      <w:r w:rsidRPr="00C21947">
        <w:rPr>
          <w:rFonts w:ascii="Times New Roman" w:eastAsia="Times New Roman" w:hAnsi="Times New Roman" w:cs="Times New Roman"/>
          <w:b/>
          <w:color w:val="000000"/>
          <w:sz w:val="32"/>
          <w:szCs w:val="32"/>
          <w:lang w:eastAsia="en-IN"/>
        </w:rPr>
        <w:t>Abstract</w:t>
      </w:r>
    </w:p>
    <w:p w:rsidR="002801BC" w:rsidRPr="00981B09" w:rsidRDefault="001A7FBF" w:rsidP="00C21947">
      <w:pPr>
        <w:spacing w:after="0" w:line="360" w:lineRule="auto"/>
        <w:jc w:val="center"/>
        <w:rPr>
          <w:rFonts w:ascii="Times New Roman" w:eastAsia="Times New Roman" w:hAnsi="Times New Roman" w:cs="Times New Roman"/>
          <w:color w:val="000000"/>
          <w:sz w:val="20"/>
          <w:szCs w:val="20"/>
          <w:lang w:eastAsia="en-IN"/>
        </w:rPr>
      </w:pPr>
      <w:r w:rsidRPr="00981B09">
        <w:rPr>
          <w:rFonts w:ascii="Times New Roman" w:eastAsia="Times New Roman" w:hAnsi="Times New Roman" w:cs="Times New Roman"/>
          <w:color w:val="000000"/>
          <w:sz w:val="20"/>
          <w:szCs w:val="20"/>
          <w:lang w:eastAsia="en-IN"/>
        </w:rPr>
        <w:t>The Blue Brain Project is the first made comprehensive attempt to reverse-engineer the brain of mammalian, so that through detailed simulations the function of brain can be understood. BLUEBRAIN is the name of the world's first virtual brain which means, a machine that can function as human brain. Today, scientists are in research to create an artificial brain that can think, respond, take decision, and store anything in memory. The main aim of this research is to upload human brain into machine. So that man can think and take decision without any effort. After the death of the body, the virtual brain will act as the man. So, even after the death of a person we will not lose the knowledge, intelligence, personalities, feelings and memories of that man that can be used for the development of the human society. In this paper, we present the complete research work whichexplains the concept and functioning model of blue brain and the recent r</w:t>
      </w:r>
      <w:r w:rsidR="00C21947" w:rsidRPr="00981B09">
        <w:rPr>
          <w:rFonts w:ascii="Times New Roman" w:eastAsia="Times New Roman" w:hAnsi="Times New Roman" w:cs="Times New Roman"/>
          <w:color w:val="000000"/>
          <w:sz w:val="20"/>
          <w:szCs w:val="20"/>
          <w:lang w:eastAsia="en-IN"/>
        </w:rPr>
        <w:t xml:space="preserve">esearch and developments  in the </w:t>
      </w:r>
    </w:p>
    <w:p w:rsidR="001A7FBF" w:rsidRPr="00981B09" w:rsidRDefault="001A7FBF" w:rsidP="002801BC">
      <w:pPr>
        <w:spacing w:after="0" w:line="360" w:lineRule="auto"/>
        <w:rPr>
          <w:rFonts w:ascii="Times New Roman" w:eastAsia="Times New Roman" w:hAnsi="Times New Roman" w:cs="Times New Roman"/>
          <w:color w:val="000000"/>
          <w:sz w:val="20"/>
          <w:szCs w:val="20"/>
          <w:lang w:eastAsia="en-IN"/>
        </w:rPr>
      </w:pPr>
      <w:proofErr w:type="gramStart"/>
      <w:r w:rsidRPr="00981B09">
        <w:rPr>
          <w:rFonts w:ascii="Times New Roman" w:eastAsia="Times New Roman" w:hAnsi="Times New Roman" w:cs="Times New Roman"/>
          <w:color w:val="000000"/>
          <w:sz w:val="20"/>
          <w:szCs w:val="20"/>
          <w:lang w:eastAsia="en-IN"/>
        </w:rPr>
        <w:t>process</w:t>
      </w:r>
      <w:proofErr w:type="gramEnd"/>
      <w:r w:rsidRPr="00981B09">
        <w:rPr>
          <w:rFonts w:ascii="Times New Roman" w:eastAsia="Times New Roman" w:hAnsi="Times New Roman" w:cs="Times New Roman"/>
          <w:color w:val="000000"/>
          <w:sz w:val="20"/>
          <w:szCs w:val="20"/>
          <w:lang w:eastAsia="en-IN"/>
        </w:rPr>
        <w:t>.</w:t>
      </w:r>
    </w:p>
    <w:p w:rsidR="001A7FBF" w:rsidRPr="00C21947" w:rsidRDefault="001A7FBF" w:rsidP="00C21947">
      <w:pPr>
        <w:spacing w:after="0" w:line="360" w:lineRule="auto"/>
        <w:jc w:val="center"/>
        <w:rPr>
          <w:rFonts w:ascii="Times New Roman" w:eastAsia="Times New Roman" w:hAnsi="Times New Roman" w:cs="Times New Roman"/>
          <w:color w:val="000000"/>
          <w:sz w:val="20"/>
          <w:szCs w:val="20"/>
          <w:lang w:eastAsia="en-IN"/>
        </w:rPr>
      </w:pPr>
    </w:p>
    <w:p w:rsidR="001A7FBF" w:rsidRPr="00C21947" w:rsidRDefault="001A7FBF" w:rsidP="00C21947">
      <w:pPr>
        <w:spacing w:after="0" w:line="360" w:lineRule="auto"/>
        <w:rPr>
          <w:rFonts w:ascii="Times New Roman" w:eastAsia="Times New Roman" w:hAnsi="Times New Roman" w:cs="Times New Roman"/>
          <w:b/>
          <w:color w:val="000000" w:themeColor="text1"/>
          <w:sz w:val="32"/>
          <w:szCs w:val="32"/>
          <w:lang w:eastAsia="en-IN"/>
        </w:rPr>
      </w:pPr>
      <w:r w:rsidRPr="00C21947">
        <w:rPr>
          <w:rFonts w:ascii="Times New Roman" w:eastAsia="Times New Roman" w:hAnsi="Times New Roman" w:cs="Times New Roman"/>
          <w:b/>
          <w:bCs/>
          <w:color w:val="000000" w:themeColor="text1"/>
          <w:sz w:val="32"/>
          <w:szCs w:val="32"/>
          <w:lang w:eastAsia="en-IN"/>
        </w:rPr>
        <w:t>Introduction</w:t>
      </w:r>
    </w:p>
    <w:p w:rsidR="002801BC" w:rsidRPr="00981B09" w:rsidRDefault="001A7FBF" w:rsidP="00C21947">
      <w:pPr>
        <w:spacing w:after="0" w:line="360" w:lineRule="auto"/>
        <w:jc w:val="center"/>
        <w:rPr>
          <w:rFonts w:ascii="Times New Roman" w:eastAsia="Times New Roman" w:hAnsi="Times New Roman" w:cs="Times New Roman"/>
          <w:color w:val="000000"/>
          <w:sz w:val="20"/>
          <w:szCs w:val="20"/>
          <w:lang w:eastAsia="en-IN"/>
        </w:rPr>
      </w:pPr>
      <w:r w:rsidRPr="00981B09">
        <w:rPr>
          <w:rFonts w:ascii="Times New Roman" w:eastAsia="Times New Roman" w:hAnsi="Times New Roman" w:cs="Times New Roman"/>
          <w:color w:val="000000"/>
          <w:sz w:val="20"/>
          <w:szCs w:val="20"/>
          <w:lang w:eastAsia="en-IN"/>
        </w:rPr>
        <w:t>The Blue Brain System is an attempt to reverse</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engineer the human brain and recreate it at the</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pacing w:val="-13"/>
          <w:sz w:val="20"/>
          <w:szCs w:val="20"/>
          <w:lang w:eastAsia="en-IN"/>
        </w:rPr>
        <w:t>cellular level inside a computer simulation. The</w:t>
      </w:r>
      <w:r w:rsidRPr="00981B09">
        <w:rPr>
          <w:rFonts w:ascii="Times New Roman" w:eastAsia="Times New Roman" w:hAnsi="Times New Roman" w:cs="Times New Roman"/>
          <w:color w:val="000000"/>
          <w:sz w:val="20"/>
          <w:szCs w:val="20"/>
          <w:lang w:eastAsia="en-IN"/>
        </w:rPr>
        <w:t xml:space="preserve"> project was founded in May 2005 by Henry </w:t>
      </w:r>
      <w:proofErr w:type="spellStart"/>
      <w:r w:rsidRPr="00981B09">
        <w:rPr>
          <w:rFonts w:ascii="Times New Roman" w:eastAsia="Times New Roman" w:hAnsi="Times New Roman" w:cs="Times New Roman"/>
          <w:color w:val="000000"/>
          <w:sz w:val="20"/>
          <w:szCs w:val="20"/>
          <w:lang w:eastAsia="en-IN"/>
        </w:rPr>
        <w:t>Markram</w:t>
      </w:r>
      <w:proofErr w:type="spellEnd"/>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at the EPFL in Lausanne, Switzerland. Goals of the project are to gain a complete understanding of the brain and to enable better and faster development of brain disease treatments. The research involves</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studying slices of living brain tissue using</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microscopes and patch clamp electrodes. Data is</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 xml:space="preserve">collected about all the many different neuron </w:t>
      </w:r>
      <w:proofErr w:type="gramStart"/>
      <w:r w:rsidRPr="00981B09">
        <w:rPr>
          <w:rFonts w:ascii="Times New Roman" w:eastAsia="Times New Roman" w:hAnsi="Times New Roman" w:cs="Times New Roman"/>
          <w:color w:val="000000"/>
          <w:sz w:val="20"/>
          <w:szCs w:val="20"/>
          <w:lang w:eastAsia="en-IN"/>
        </w:rPr>
        <w:t>types</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w:t>
      </w:r>
      <w:proofErr w:type="gramEnd"/>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This data is used to build biologically realistic</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models of neurons and networks of neurons in the</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cerebral cortex. The simulations are carried out on a</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Blue Gene supercomputer built by IBM, hence the</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name "Blue Brain". The simulation software is based</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on Michael Hines's NEURON, together with other</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custom-built components. As of August 2012 the</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largest simulations are of micro circuits containing</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around 100 cortical columns such simulations involve approximately 1 million neurons and 1 billion synapses. This is about the same scale as </w:t>
      </w:r>
      <w:proofErr w:type="spellStart"/>
      <w:r w:rsidRPr="00981B09">
        <w:rPr>
          <w:rFonts w:ascii="Times New Roman" w:eastAsia="Times New Roman" w:hAnsi="Times New Roman" w:cs="Times New Roman"/>
          <w:color w:val="000000"/>
          <w:sz w:val="20"/>
          <w:szCs w:val="20"/>
          <w:lang w:eastAsia="en-IN"/>
        </w:rPr>
        <w:t>that</w:t>
      </w:r>
      <w:r w:rsidRPr="00981B09">
        <w:rPr>
          <w:rFonts w:ascii="Times New Roman" w:eastAsia="Times New Roman" w:hAnsi="Times New Roman" w:cs="Times New Roman"/>
          <w:color w:val="000000"/>
          <w:spacing w:val="-13"/>
          <w:sz w:val="20"/>
          <w:szCs w:val="20"/>
          <w:lang w:eastAsia="en-IN"/>
        </w:rPr>
        <w:t>of</w:t>
      </w:r>
      <w:proofErr w:type="spellEnd"/>
      <w:r w:rsidRPr="00981B09">
        <w:rPr>
          <w:rFonts w:ascii="Times New Roman" w:eastAsia="Times New Roman" w:hAnsi="Times New Roman" w:cs="Times New Roman"/>
          <w:color w:val="000000"/>
          <w:spacing w:val="-13"/>
          <w:sz w:val="20"/>
          <w:szCs w:val="20"/>
          <w:lang w:eastAsia="en-IN"/>
        </w:rPr>
        <w:t xml:space="preserve"> a honey bee brain. It is hoped that a rat brain </w:t>
      </w:r>
      <w:r w:rsidRPr="00981B09">
        <w:rPr>
          <w:rFonts w:ascii="Times New Roman" w:eastAsia="Times New Roman" w:hAnsi="Times New Roman" w:cs="Times New Roman"/>
          <w:color w:val="000000"/>
          <w:sz w:val="20"/>
          <w:szCs w:val="20"/>
          <w:lang w:eastAsia="en-IN"/>
        </w:rPr>
        <w:t>neocortical simulation (~21 million neurons) will be achieved by the end of 2014. A full human brain</w:t>
      </w:r>
      <w:r w:rsidR="00C21947" w:rsidRPr="00981B09">
        <w:rPr>
          <w:rFonts w:ascii="Times New Roman" w:eastAsia="Times New Roman" w:hAnsi="Times New Roman" w:cs="Times New Roman"/>
          <w:color w:val="000000"/>
          <w:sz w:val="20"/>
          <w:szCs w:val="20"/>
          <w:lang w:eastAsia="en-IN"/>
        </w:rPr>
        <w:t xml:space="preserve"> </w:t>
      </w:r>
      <w:r w:rsidRPr="00981B09">
        <w:rPr>
          <w:rFonts w:ascii="Times New Roman" w:eastAsia="Times New Roman" w:hAnsi="Times New Roman" w:cs="Times New Roman"/>
          <w:color w:val="000000"/>
          <w:sz w:val="20"/>
          <w:szCs w:val="20"/>
          <w:lang w:eastAsia="en-IN"/>
        </w:rPr>
        <w:t xml:space="preserve">simulation (86 billion neurons) should be possible by2023 provided </w:t>
      </w:r>
    </w:p>
    <w:p w:rsidR="001A7FBF" w:rsidRPr="00981B09" w:rsidRDefault="001A7FBF" w:rsidP="002801BC">
      <w:pPr>
        <w:spacing w:after="0" w:line="360" w:lineRule="auto"/>
        <w:rPr>
          <w:rFonts w:ascii="Times New Roman" w:eastAsia="Times New Roman" w:hAnsi="Times New Roman" w:cs="Times New Roman"/>
          <w:color w:val="000000"/>
          <w:sz w:val="20"/>
          <w:szCs w:val="20"/>
          <w:lang w:eastAsia="en-IN"/>
        </w:rPr>
      </w:pPr>
      <w:proofErr w:type="gramStart"/>
      <w:r w:rsidRPr="00981B09">
        <w:rPr>
          <w:rFonts w:ascii="Times New Roman" w:eastAsia="Times New Roman" w:hAnsi="Times New Roman" w:cs="Times New Roman"/>
          <w:color w:val="000000"/>
          <w:sz w:val="20"/>
          <w:szCs w:val="20"/>
          <w:lang w:eastAsia="en-IN"/>
        </w:rPr>
        <w:t>sufficient</w:t>
      </w:r>
      <w:proofErr w:type="gramEnd"/>
      <w:r w:rsidRPr="00981B09">
        <w:rPr>
          <w:rFonts w:ascii="Times New Roman" w:eastAsia="Times New Roman" w:hAnsi="Times New Roman" w:cs="Times New Roman"/>
          <w:color w:val="000000"/>
          <w:sz w:val="20"/>
          <w:szCs w:val="20"/>
          <w:lang w:eastAsia="en-IN"/>
        </w:rPr>
        <w:t xml:space="preserve"> funding is received.</w:t>
      </w:r>
    </w:p>
    <w:p w:rsidR="001A7FBF" w:rsidRPr="00C21947" w:rsidRDefault="001A7FBF" w:rsidP="00C21947">
      <w:pPr>
        <w:spacing w:after="0" w:line="360" w:lineRule="auto"/>
        <w:rPr>
          <w:rFonts w:ascii="Times New Roman" w:eastAsia="Times New Roman" w:hAnsi="Times New Roman" w:cs="Times New Roman"/>
          <w:b/>
          <w:color w:val="000000" w:themeColor="text1"/>
          <w:sz w:val="32"/>
          <w:szCs w:val="32"/>
          <w:lang w:eastAsia="en-IN"/>
        </w:rPr>
      </w:pPr>
      <w:r w:rsidRPr="00C21947">
        <w:rPr>
          <w:rFonts w:ascii="Times New Roman" w:eastAsia="Times New Roman" w:hAnsi="Times New Roman" w:cs="Times New Roman"/>
          <w:b/>
          <w:bCs/>
          <w:color w:val="000000" w:themeColor="text1"/>
          <w:sz w:val="32"/>
          <w:szCs w:val="32"/>
          <w:lang w:eastAsia="en-IN"/>
        </w:rPr>
        <w:t>WHAT is blue brain?</w:t>
      </w:r>
    </w:p>
    <w:p w:rsidR="00C21947" w:rsidRPr="00C21947" w:rsidRDefault="00C21947" w:rsidP="00C21947">
      <w:pPr>
        <w:spacing w:after="0" w:line="360" w:lineRule="auto"/>
        <w:jc w:val="center"/>
        <w:rPr>
          <w:rFonts w:ascii="Times New Roman" w:hAnsi="Times New Roman" w:cs="Times New Roman"/>
          <w:sz w:val="20"/>
          <w:szCs w:val="20"/>
        </w:rPr>
      </w:pPr>
      <w:r w:rsidRPr="00C21947">
        <w:rPr>
          <w:rFonts w:ascii="Times New Roman" w:hAnsi="Times New Roman" w:cs="Times New Roman"/>
          <w:sz w:val="20"/>
          <w:szCs w:val="20"/>
        </w:rPr>
        <w:t>The IBM is now developing a virtual brain known as</w:t>
      </w:r>
      <w:r>
        <w:rPr>
          <w:rFonts w:ascii="Times New Roman" w:hAnsi="Times New Roman" w:cs="Times New Roman"/>
          <w:sz w:val="20"/>
          <w:szCs w:val="20"/>
        </w:rPr>
        <w:t xml:space="preserve"> </w:t>
      </w:r>
      <w:r w:rsidRPr="00C21947">
        <w:rPr>
          <w:rFonts w:ascii="Times New Roman" w:hAnsi="Times New Roman" w:cs="Times New Roman"/>
          <w:sz w:val="20"/>
          <w:szCs w:val="20"/>
        </w:rPr>
        <w:t>the Blue brain. It would be the world’s first</w:t>
      </w:r>
    </w:p>
    <w:p w:rsidR="002801BC" w:rsidRDefault="00C21947" w:rsidP="00C21947">
      <w:pPr>
        <w:spacing w:after="0" w:line="360" w:lineRule="auto"/>
        <w:jc w:val="center"/>
        <w:rPr>
          <w:rFonts w:ascii="Times New Roman" w:eastAsia="Times New Roman" w:hAnsi="Times New Roman" w:cs="Times New Roman"/>
          <w:color w:val="000000"/>
          <w:sz w:val="20"/>
          <w:szCs w:val="20"/>
          <w:lang w:eastAsia="en-IN"/>
        </w:rPr>
      </w:pPr>
      <w:proofErr w:type="gramStart"/>
      <w:r w:rsidRPr="00C21947">
        <w:rPr>
          <w:rFonts w:ascii="Times New Roman" w:hAnsi="Times New Roman" w:cs="Times New Roman"/>
          <w:sz w:val="20"/>
          <w:szCs w:val="20"/>
        </w:rPr>
        <w:t>virtual</w:t>
      </w:r>
      <w:proofErr w:type="gramEnd"/>
      <w:r w:rsidRPr="00C21947">
        <w:rPr>
          <w:rFonts w:ascii="Times New Roman" w:hAnsi="Times New Roman" w:cs="Times New Roman"/>
          <w:sz w:val="20"/>
          <w:szCs w:val="20"/>
        </w:rPr>
        <w:t> brain.</w:t>
      </w:r>
      <w:r w:rsidRPr="00C21947">
        <w:rPr>
          <w:rFonts w:ascii="Times New Roman" w:eastAsia="Times New Roman" w:hAnsi="Times New Roman" w:cs="Times New Roman"/>
          <w:color w:val="000000"/>
          <w:sz w:val="20"/>
          <w:szCs w:val="20"/>
          <w:lang w:eastAsia="en-IN"/>
        </w:rPr>
        <w:t> Within 30 years, we will be able to scan</w:t>
      </w:r>
      <w:r>
        <w:rPr>
          <w:rFonts w:ascii="Times New Roman" w:eastAsia="Times New Roman" w:hAnsi="Times New Roman" w:cs="Times New Roman"/>
          <w:color w:val="000000"/>
          <w:sz w:val="20"/>
          <w:szCs w:val="20"/>
          <w:lang w:eastAsia="en-IN"/>
        </w:rPr>
        <w:t xml:space="preserve"> </w:t>
      </w:r>
      <w:r w:rsidRPr="00C21947">
        <w:rPr>
          <w:rFonts w:ascii="Times New Roman" w:eastAsia="Times New Roman" w:hAnsi="Times New Roman" w:cs="Times New Roman"/>
          <w:color w:val="000000"/>
          <w:sz w:val="20"/>
          <w:szCs w:val="20"/>
          <w:lang w:eastAsia="en-IN"/>
        </w:rPr>
        <w:t>ourselves into the computers. We can say it as Virtual</w:t>
      </w:r>
      <w:r>
        <w:rPr>
          <w:rFonts w:ascii="Times New Roman" w:eastAsia="Times New Roman" w:hAnsi="Times New Roman" w:cs="Times New Roman"/>
          <w:color w:val="000000"/>
          <w:sz w:val="20"/>
          <w:szCs w:val="20"/>
          <w:lang w:eastAsia="en-IN"/>
        </w:rPr>
        <w:t xml:space="preserve"> </w:t>
      </w:r>
      <w:r w:rsidRPr="00C21947">
        <w:rPr>
          <w:rFonts w:ascii="Times New Roman" w:eastAsia="Times New Roman" w:hAnsi="Times New Roman" w:cs="Times New Roman"/>
          <w:color w:val="000000"/>
          <w:spacing w:val="-13"/>
          <w:sz w:val="20"/>
          <w:szCs w:val="20"/>
          <w:lang w:eastAsia="en-IN"/>
        </w:rPr>
        <w:t>Brain i.e. an artificial brain, which is not actually a</w:t>
      </w:r>
      <w:r>
        <w:rPr>
          <w:rFonts w:ascii="Times New Roman" w:eastAsia="Times New Roman" w:hAnsi="Times New Roman" w:cs="Times New Roman"/>
          <w:color w:val="000000"/>
          <w:spacing w:val="-13"/>
          <w:sz w:val="20"/>
          <w:szCs w:val="20"/>
          <w:lang w:eastAsia="en-IN"/>
        </w:rPr>
        <w:t xml:space="preserve"> </w:t>
      </w:r>
      <w:r w:rsidRPr="00C21947">
        <w:rPr>
          <w:rFonts w:ascii="Times New Roman" w:eastAsia="Times New Roman" w:hAnsi="Times New Roman" w:cs="Times New Roman"/>
          <w:color w:val="000000"/>
          <w:sz w:val="20"/>
          <w:szCs w:val="20"/>
          <w:lang w:eastAsia="en-IN"/>
        </w:rPr>
        <w:t>natural brain, but can act as a brain. It can think like brain, take decisions based on the past </w:t>
      </w:r>
      <w:proofErr w:type="gramStart"/>
      <w:r w:rsidRPr="00C21947">
        <w:rPr>
          <w:rFonts w:ascii="Times New Roman" w:eastAsia="Times New Roman" w:hAnsi="Times New Roman" w:cs="Times New Roman"/>
          <w:color w:val="000000"/>
          <w:sz w:val="20"/>
          <w:szCs w:val="20"/>
          <w:lang w:eastAsia="en-IN"/>
        </w:rPr>
        <w:t>experience</w:t>
      </w:r>
      <w:r>
        <w:rPr>
          <w:rFonts w:ascii="Times New Roman" w:eastAsia="Times New Roman" w:hAnsi="Times New Roman" w:cs="Times New Roman"/>
          <w:color w:val="000000"/>
          <w:sz w:val="20"/>
          <w:szCs w:val="20"/>
          <w:lang w:eastAsia="en-IN"/>
        </w:rPr>
        <w:t xml:space="preserve"> </w:t>
      </w:r>
      <w:r w:rsidRPr="00C21947">
        <w:rPr>
          <w:rFonts w:ascii="Times New Roman" w:eastAsia="Times New Roman" w:hAnsi="Times New Roman" w:cs="Times New Roman"/>
          <w:color w:val="000000"/>
          <w:sz w:val="20"/>
          <w:szCs w:val="20"/>
          <w:lang w:eastAsia="en-IN"/>
        </w:rPr>
        <w:t>,</w:t>
      </w:r>
      <w:r w:rsidRPr="00C21947">
        <w:rPr>
          <w:rFonts w:ascii="Times New Roman" w:eastAsia="Times New Roman" w:hAnsi="Times New Roman" w:cs="Times New Roman"/>
          <w:color w:val="000000"/>
          <w:spacing w:val="-13"/>
          <w:sz w:val="20"/>
          <w:szCs w:val="20"/>
          <w:lang w:eastAsia="en-IN"/>
        </w:rPr>
        <w:t>and</w:t>
      </w:r>
      <w:proofErr w:type="gramEnd"/>
      <w:r w:rsidRPr="00C21947">
        <w:rPr>
          <w:rFonts w:ascii="Times New Roman" w:eastAsia="Times New Roman" w:hAnsi="Times New Roman" w:cs="Times New Roman"/>
          <w:color w:val="000000"/>
          <w:spacing w:val="-13"/>
          <w:sz w:val="20"/>
          <w:szCs w:val="20"/>
          <w:lang w:eastAsia="en-IN"/>
        </w:rPr>
        <w:t xml:space="preserve"> respond as a natural brain. It is possible by using</w:t>
      </w:r>
      <w:r>
        <w:rPr>
          <w:rFonts w:ascii="Times New Roman" w:eastAsia="Times New Roman" w:hAnsi="Times New Roman" w:cs="Times New Roman"/>
          <w:color w:val="000000"/>
          <w:spacing w:val="-13"/>
          <w:sz w:val="20"/>
          <w:szCs w:val="20"/>
          <w:lang w:eastAsia="en-IN"/>
        </w:rPr>
        <w:t xml:space="preserve"> </w:t>
      </w:r>
      <w:r w:rsidRPr="00C21947">
        <w:rPr>
          <w:rFonts w:ascii="Times New Roman" w:eastAsia="Times New Roman" w:hAnsi="Times New Roman" w:cs="Times New Roman"/>
          <w:color w:val="000000"/>
          <w:sz w:val="20"/>
          <w:szCs w:val="20"/>
          <w:lang w:eastAsia="en-IN"/>
        </w:rPr>
        <w:t>a super computer, with a huge amount of storage</w:t>
      </w:r>
      <w:r>
        <w:rPr>
          <w:rFonts w:ascii="Times New Roman" w:eastAsia="Times New Roman" w:hAnsi="Times New Roman" w:cs="Times New Roman"/>
          <w:color w:val="000000"/>
          <w:sz w:val="20"/>
          <w:szCs w:val="20"/>
          <w:lang w:eastAsia="en-IN"/>
        </w:rPr>
        <w:t xml:space="preserve"> </w:t>
      </w:r>
      <w:r w:rsidRPr="00C21947">
        <w:rPr>
          <w:rFonts w:ascii="Times New Roman" w:eastAsia="Times New Roman" w:hAnsi="Times New Roman" w:cs="Times New Roman"/>
          <w:color w:val="000000"/>
          <w:sz w:val="20"/>
          <w:szCs w:val="20"/>
          <w:lang w:eastAsia="en-IN"/>
        </w:rPr>
        <w:t>capacity, processing power and an interface between</w:t>
      </w:r>
      <w:r>
        <w:rPr>
          <w:rFonts w:ascii="Times New Roman" w:eastAsia="Times New Roman" w:hAnsi="Times New Roman" w:cs="Times New Roman"/>
          <w:color w:val="000000"/>
          <w:sz w:val="20"/>
          <w:szCs w:val="20"/>
          <w:lang w:eastAsia="en-IN"/>
        </w:rPr>
        <w:t xml:space="preserve"> </w:t>
      </w:r>
      <w:r w:rsidRPr="00C21947">
        <w:rPr>
          <w:rFonts w:ascii="Times New Roman" w:eastAsia="Times New Roman" w:hAnsi="Times New Roman" w:cs="Times New Roman"/>
          <w:color w:val="000000"/>
          <w:sz w:val="20"/>
          <w:szCs w:val="20"/>
          <w:lang w:eastAsia="en-IN"/>
        </w:rPr>
        <w:t>the human brain and artificial one. Through this</w:t>
      </w:r>
      <w:r>
        <w:rPr>
          <w:rFonts w:ascii="Times New Roman" w:eastAsia="Times New Roman" w:hAnsi="Times New Roman" w:cs="Times New Roman"/>
          <w:color w:val="000000"/>
          <w:sz w:val="20"/>
          <w:szCs w:val="20"/>
          <w:lang w:eastAsia="en-IN"/>
        </w:rPr>
        <w:t xml:space="preserve"> </w:t>
      </w:r>
      <w:r w:rsidRPr="00C21947">
        <w:rPr>
          <w:rFonts w:ascii="Times New Roman" w:eastAsia="Times New Roman" w:hAnsi="Times New Roman" w:cs="Times New Roman"/>
          <w:color w:val="000000"/>
          <w:sz w:val="20"/>
          <w:szCs w:val="20"/>
          <w:lang w:eastAsia="en-IN"/>
        </w:rPr>
        <w:t>interface the data stored in the natural brain can be uploaded into the computer. So the brain and the</w:t>
      </w:r>
      <w:r w:rsidR="00981B09">
        <w:rPr>
          <w:rFonts w:ascii="Times New Roman" w:eastAsia="Times New Roman" w:hAnsi="Times New Roman" w:cs="Times New Roman"/>
          <w:color w:val="000000"/>
          <w:sz w:val="20"/>
          <w:szCs w:val="20"/>
          <w:lang w:eastAsia="en-IN"/>
        </w:rPr>
        <w:t xml:space="preserve"> </w:t>
      </w:r>
      <w:r w:rsidRPr="00C21947">
        <w:rPr>
          <w:rFonts w:ascii="Times New Roman" w:eastAsia="Times New Roman" w:hAnsi="Times New Roman" w:cs="Times New Roman"/>
          <w:color w:val="000000"/>
          <w:sz w:val="20"/>
          <w:szCs w:val="20"/>
          <w:lang w:eastAsia="en-IN"/>
        </w:rPr>
        <w:t>knowledge, intelligence of anyone can be kept and</w:t>
      </w:r>
      <w:r w:rsidR="00981B09">
        <w:rPr>
          <w:rFonts w:ascii="Times New Roman" w:eastAsia="Times New Roman" w:hAnsi="Times New Roman" w:cs="Times New Roman"/>
          <w:color w:val="000000"/>
          <w:sz w:val="20"/>
          <w:szCs w:val="20"/>
          <w:lang w:eastAsia="en-IN"/>
        </w:rPr>
        <w:t xml:space="preserve"> </w:t>
      </w:r>
      <w:r w:rsidRPr="00C21947">
        <w:rPr>
          <w:rFonts w:ascii="Times New Roman" w:eastAsia="Times New Roman" w:hAnsi="Times New Roman" w:cs="Times New Roman"/>
          <w:color w:val="000000"/>
          <w:sz w:val="20"/>
          <w:szCs w:val="20"/>
          <w:lang w:eastAsia="en-IN"/>
        </w:rPr>
        <w:t xml:space="preserve">used for ever, even after the death of the </w:t>
      </w:r>
    </w:p>
    <w:p w:rsidR="00C21947" w:rsidRPr="00C21947" w:rsidRDefault="00C21947" w:rsidP="002801BC">
      <w:pPr>
        <w:spacing w:after="0" w:line="360" w:lineRule="auto"/>
        <w:rPr>
          <w:rFonts w:ascii="Times New Roman" w:eastAsia="Times New Roman" w:hAnsi="Times New Roman" w:cs="Times New Roman"/>
          <w:color w:val="000000"/>
          <w:sz w:val="20"/>
          <w:szCs w:val="20"/>
          <w:lang w:eastAsia="en-IN"/>
        </w:rPr>
      </w:pPr>
      <w:proofErr w:type="gramStart"/>
      <w:r w:rsidRPr="00C21947">
        <w:rPr>
          <w:rFonts w:ascii="Times New Roman" w:eastAsia="Times New Roman" w:hAnsi="Times New Roman" w:cs="Times New Roman"/>
          <w:color w:val="000000"/>
          <w:sz w:val="20"/>
          <w:szCs w:val="20"/>
          <w:lang w:eastAsia="en-IN"/>
        </w:rPr>
        <w:t>person</w:t>
      </w:r>
      <w:proofErr w:type="gramEnd"/>
      <w:r w:rsidRPr="00C21947">
        <w:rPr>
          <w:rFonts w:ascii="Times New Roman" w:eastAsia="Times New Roman" w:hAnsi="Times New Roman" w:cs="Times New Roman"/>
          <w:color w:val="000000"/>
          <w:sz w:val="20"/>
          <w:szCs w:val="20"/>
          <w:lang w:eastAsia="en-IN"/>
        </w:rPr>
        <w:t>.</w:t>
      </w:r>
    </w:p>
    <w:p w:rsidR="00C21947" w:rsidRPr="00C21947" w:rsidRDefault="00C21947" w:rsidP="00C21947">
      <w:pPr>
        <w:spacing w:after="0" w:line="360" w:lineRule="auto"/>
        <w:jc w:val="center"/>
        <w:rPr>
          <w:rFonts w:ascii="Times New Roman" w:eastAsia="Times New Roman" w:hAnsi="Times New Roman" w:cs="Times New Roman"/>
          <w:bCs/>
          <w:color w:val="1F497D"/>
          <w:sz w:val="20"/>
          <w:szCs w:val="20"/>
          <w:lang w:eastAsia="en-IN"/>
        </w:rPr>
      </w:pPr>
    </w:p>
    <w:p w:rsidR="00C21947" w:rsidRPr="00C21947" w:rsidRDefault="00C21947" w:rsidP="00C21947">
      <w:pPr>
        <w:spacing w:after="0" w:line="360" w:lineRule="auto"/>
        <w:jc w:val="center"/>
        <w:rPr>
          <w:rFonts w:ascii="Times New Roman" w:eastAsia="Times New Roman" w:hAnsi="Times New Roman" w:cs="Times New Roman"/>
          <w:bCs/>
          <w:color w:val="1F497D"/>
          <w:sz w:val="20"/>
          <w:szCs w:val="20"/>
          <w:lang w:eastAsia="en-IN"/>
        </w:rPr>
      </w:pPr>
    </w:p>
    <w:p w:rsidR="00C21947" w:rsidRDefault="00C21947" w:rsidP="00C21947">
      <w:pPr>
        <w:spacing w:after="0" w:line="360" w:lineRule="auto"/>
        <w:jc w:val="center"/>
        <w:rPr>
          <w:rFonts w:ascii="Times New Roman" w:eastAsia="Times New Roman" w:hAnsi="Times New Roman" w:cs="Times New Roman"/>
          <w:bCs/>
          <w:color w:val="1F497D"/>
          <w:sz w:val="20"/>
          <w:szCs w:val="20"/>
          <w:lang w:eastAsia="en-IN"/>
        </w:rPr>
      </w:pPr>
    </w:p>
    <w:p w:rsidR="002801BC" w:rsidRDefault="002801BC" w:rsidP="00C21947">
      <w:pPr>
        <w:spacing w:after="0" w:line="360" w:lineRule="auto"/>
        <w:jc w:val="center"/>
        <w:rPr>
          <w:rFonts w:ascii="Times New Roman" w:eastAsia="Times New Roman" w:hAnsi="Times New Roman" w:cs="Times New Roman"/>
          <w:bCs/>
          <w:color w:val="1F497D"/>
          <w:sz w:val="20"/>
          <w:szCs w:val="20"/>
          <w:lang w:eastAsia="en-IN"/>
        </w:rPr>
      </w:pPr>
    </w:p>
    <w:p w:rsidR="002801BC" w:rsidRPr="002801BC" w:rsidRDefault="002801BC" w:rsidP="002801BC">
      <w:pPr>
        <w:spacing w:after="0" w:line="240" w:lineRule="auto"/>
        <w:rPr>
          <w:rFonts w:ascii="Times New Roman" w:eastAsia="Times New Roman" w:hAnsi="Times New Roman" w:cs="Times New Roman"/>
          <w:b/>
          <w:i/>
          <w:color w:val="000000" w:themeColor="text1"/>
          <w:sz w:val="32"/>
          <w:szCs w:val="32"/>
          <w:lang w:eastAsia="en-IN"/>
        </w:rPr>
      </w:pPr>
      <w:r w:rsidRPr="002801BC">
        <w:rPr>
          <w:rFonts w:ascii="Times New Roman" w:eastAsia="Times New Roman" w:hAnsi="Times New Roman" w:cs="Times New Roman"/>
          <w:b/>
          <w:bCs/>
          <w:i/>
          <w:color w:val="000000" w:themeColor="text1"/>
          <w:sz w:val="32"/>
          <w:szCs w:val="32"/>
          <w:lang w:eastAsia="en-IN"/>
        </w:rPr>
        <w:t>Applications</w:t>
      </w:r>
    </w:p>
    <w:p w:rsidR="002801BC" w:rsidRPr="00E87A07" w:rsidRDefault="002801BC" w:rsidP="002801BC">
      <w:pPr>
        <w:spacing w:after="0" w:line="240" w:lineRule="auto"/>
        <w:rPr>
          <w:rFonts w:ascii="Helvetica" w:eastAsia="Times New Roman" w:hAnsi="Helvetica" w:cs="Arial"/>
          <w:color w:val="000000"/>
          <w:sz w:val="18"/>
          <w:szCs w:val="18"/>
          <w:lang w:eastAsia="en-IN"/>
        </w:rPr>
      </w:pPr>
      <w:r w:rsidRPr="00E87A07">
        <w:rPr>
          <w:rFonts w:ascii="ff5" w:eastAsia="Times New Roman" w:hAnsi="ff5" w:cs="Arial"/>
          <w:color w:val="000000"/>
          <w:sz w:val="18"/>
          <w:szCs w:val="18"/>
          <w:lang w:eastAsia="en-IN"/>
        </w:rPr>
        <w:t> </w:t>
      </w:r>
    </w:p>
    <w:p w:rsidR="002801BC" w:rsidRPr="002801BC" w:rsidRDefault="002801BC" w:rsidP="002801BC">
      <w:pPr>
        <w:pStyle w:val="ListParagraph"/>
        <w:numPr>
          <w:ilvl w:val="0"/>
          <w:numId w:val="11"/>
        </w:numPr>
        <w:spacing w:after="0" w:line="360" w:lineRule="auto"/>
        <w:rPr>
          <w:rFonts w:ascii="Times New Roman" w:eastAsia="Times New Roman" w:hAnsi="Times New Roman" w:cs="Times New Roman"/>
          <w:color w:val="000000"/>
          <w:lang w:eastAsia="en-IN"/>
        </w:rPr>
      </w:pPr>
      <w:r w:rsidRPr="002801BC">
        <w:rPr>
          <w:rFonts w:ascii="Times New Roman" w:eastAsia="Times New Roman" w:hAnsi="Times New Roman" w:cs="Times New Roman"/>
          <w:color w:val="000000"/>
          <w:lang w:eastAsia="en-IN"/>
        </w:rPr>
        <w:t>Gathering and Testing 100 Years of Data.</w:t>
      </w:r>
    </w:p>
    <w:p w:rsidR="002801BC" w:rsidRPr="002801BC" w:rsidRDefault="002801BC" w:rsidP="002801BC">
      <w:pPr>
        <w:pStyle w:val="ListParagraph"/>
        <w:numPr>
          <w:ilvl w:val="0"/>
          <w:numId w:val="11"/>
        </w:numPr>
        <w:spacing w:after="0" w:line="360" w:lineRule="auto"/>
        <w:rPr>
          <w:rFonts w:ascii="Times New Roman" w:eastAsia="Times New Roman" w:hAnsi="Times New Roman" w:cs="Times New Roman"/>
          <w:color w:val="000000"/>
          <w:lang w:eastAsia="en-IN"/>
        </w:rPr>
      </w:pPr>
      <w:r w:rsidRPr="002801BC">
        <w:rPr>
          <w:rFonts w:ascii="Times New Roman" w:eastAsia="Times New Roman" w:hAnsi="Times New Roman" w:cs="Times New Roman"/>
          <w:color w:val="000000"/>
          <w:lang w:eastAsia="en-IN"/>
        </w:rPr>
        <w:t>Cracking the Neural Code</w:t>
      </w:r>
    </w:p>
    <w:p w:rsidR="002801BC" w:rsidRPr="002801BC" w:rsidRDefault="002801BC" w:rsidP="002801BC">
      <w:pPr>
        <w:pStyle w:val="ListParagraph"/>
        <w:numPr>
          <w:ilvl w:val="0"/>
          <w:numId w:val="11"/>
        </w:numPr>
        <w:spacing w:after="0" w:line="360" w:lineRule="auto"/>
        <w:rPr>
          <w:rFonts w:ascii="Times New Roman" w:eastAsia="Times New Roman" w:hAnsi="Times New Roman" w:cs="Times New Roman"/>
          <w:color w:val="000000"/>
          <w:lang w:eastAsia="en-IN"/>
        </w:rPr>
      </w:pPr>
      <w:r w:rsidRPr="002801BC">
        <w:rPr>
          <w:rFonts w:ascii="Times New Roman" w:eastAsia="Times New Roman" w:hAnsi="Times New Roman" w:cs="Times New Roman"/>
          <w:color w:val="000000"/>
          <w:lang w:eastAsia="en-IN"/>
        </w:rPr>
        <w:t>Understanding Neocortical Information</w:t>
      </w:r>
      <w:r w:rsidR="00981B09">
        <w:rPr>
          <w:rFonts w:ascii="Times New Roman" w:eastAsia="Times New Roman" w:hAnsi="Times New Roman" w:cs="Times New Roman"/>
          <w:color w:val="000000"/>
          <w:lang w:eastAsia="en-IN"/>
        </w:rPr>
        <w:t xml:space="preserve"> </w:t>
      </w:r>
      <w:r w:rsidRPr="002801BC">
        <w:rPr>
          <w:rFonts w:ascii="Times New Roman" w:eastAsia="Times New Roman" w:hAnsi="Times New Roman" w:cs="Times New Roman"/>
          <w:color w:val="000000"/>
          <w:lang w:eastAsia="en-IN"/>
        </w:rPr>
        <w:t>Processing</w:t>
      </w:r>
    </w:p>
    <w:p w:rsidR="002801BC" w:rsidRDefault="002801BC" w:rsidP="002801BC">
      <w:pPr>
        <w:pStyle w:val="ListParagraph"/>
        <w:numPr>
          <w:ilvl w:val="0"/>
          <w:numId w:val="11"/>
        </w:numPr>
        <w:spacing w:after="0" w:line="360" w:lineRule="auto"/>
        <w:rPr>
          <w:rFonts w:ascii="Times New Roman" w:eastAsia="Times New Roman" w:hAnsi="Times New Roman" w:cs="Times New Roman"/>
          <w:color w:val="000000"/>
          <w:lang w:eastAsia="en-IN"/>
        </w:rPr>
      </w:pPr>
      <w:r w:rsidRPr="002801BC">
        <w:rPr>
          <w:rFonts w:ascii="Times New Roman" w:eastAsia="Times New Roman" w:hAnsi="Times New Roman" w:cs="Times New Roman"/>
          <w:color w:val="000000"/>
          <w:lang w:eastAsia="en-IN"/>
        </w:rPr>
        <w:t>A Novel Tool for Drug Discovery for Brain</w:t>
      </w:r>
      <w:r w:rsidR="00981B09">
        <w:rPr>
          <w:rFonts w:ascii="Times New Roman" w:eastAsia="Times New Roman" w:hAnsi="Times New Roman" w:cs="Times New Roman"/>
          <w:color w:val="000000"/>
          <w:lang w:eastAsia="en-IN"/>
        </w:rPr>
        <w:t xml:space="preserve"> </w:t>
      </w:r>
      <w:r w:rsidRPr="002801BC">
        <w:rPr>
          <w:rFonts w:ascii="Times New Roman" w:eastAsia="Times New Roman" w:hAnsi="Times New Roman" w:cs="Times New Roman"/>
          <w:color w:val="000000"/>
          <w:lang w:eastAsia="en-IN"/>
        </w:rPr>
        <w:t>Disorders</w:t>
      </w:r>
    </w:p>
    <w:p w:rsidR="002801BC" w:rsidRDefault="002801BC" w:rsidP="002801BC">
      <w:pPr>
        <w:spacing w:after="0" w:line="360" w:lineRule="auto"/>
        <w:rPr>
          <w:rFonts w:ascii="Times New Roman" w:eastAsia="Times New Roman" w:hAnsi="Times New Roman" w:cs="Times New Roman"/>
          <w:bCs/>
          <w:color w:val="1F497D"/>
          <w:sz w:val="20"/>
          <w:szCs w:val="20"/>
          <w:lang w:eastAsia="en-IN"/>
        </w:rPr>
      </w:pPr>
    </w:p>
    <w:p w:rsidR="002801BC" w:rsidRPr="00C21947" w:rsidRDefault="002801BC" w:rsidP="002801BC">
      <w:pPr>
        <w:spacing w:after="0" w:line="360" w:lineRule="auto"/>
        <w:rPr>
          <w:rFonts w:ascii="Times New Roman" w:eastAsia="Times New Roman" w:hAnsi="Times New Roman" w:cs="Times New Roman"/>
          <w:bCs/>
          <w:color w:val="1F497D"/>
          <w:sz w:val="20"/>
          <w:szCs w:val="20"/>
          <w:lang w:eastAsia="en-IN"/>
        </w:rPr>
      </w:pPr>
    </w:p>
    <w:p w:rsidR="00C21947" w:rsidRPr="00981B09" w:rsidRDefault="00C21947" w:rsidP="00C21947">
      <w:pPr>
        <w:spacing w:after="0" w:line="360" w:lineRule="auto"/>
        <w:textAlignment w:val="baseline"/>
        <w:rPr>
          <w:ins w:id="0" w:author="Unknown"/>
          <w:rFonts w:ascii="Times New Roman" w:eastAsia="Times New Roman" w:hAnsi="Times New Roman" w:cs="Times New Roman"/>
          <w:b/>
          <w:i/>
          <w:color w:val="000000" w:themeColor="text1"/>
          <w:sz w:val="32"/>
          <w:szCs w:val="32"/>
          <w:lang w:eastAsia="en-IN"/>
        </w:rPr>
      </w:pPr>
      <w:ins w:id="1" w:author="Unknown">
        <w:r w:rsidRPr="00981B09">
          <w:rPr>
            <w:rFonts w:ascii="Times New Roman" w:eastAsia="Times New Roman" w:hAnsi="Times New Roman" w:cs="Times New Roman"/>
            <w:b/>
            <w:bCs/>
            <w:i/>
            <w:color w:val="000000" w:themeColor="text1"/>
            <w:sz w:val="32"/>
            <w:szCs w:val="32"/>
            <w:lang w:eastAsia="en-IN"/>
          </w:rPr>
          <w:t>Advantages:</w:t>
        </w:r>
      </w:ins>
    </w:p>
    <w:p w:rsidR="00C21947" w:rsidRPr="00981B09" w:rsidRDefault="00C21947" w:rsidP="00C21947">
      <w:pPr>
        <w:numPr>
          <w:ilvl w:val="0"/>
          <w:numId w:val="3"/>
        </w:numPr>
        <w:spacing w:after="0" w:line="360" w:lineRule="auto"/>
        <w:jc w:val="center"/>
        <w:textAlignment w:val="baseline"/>
        <w:rPr>
          <w:rFonts w:ascii="Times New Roman" w:eastAsia="Times New Roman" w:hAnsi="Times New Roman" w:cs="Times New Roman"/>
          <w:color w:val="000000" w:themeColor="text1"/>
          <w:sz w:val="20"/>
          <w:szCs w:val="20"/>
          <w:lang w:eastAsia="en-IN"/>
        </w:rPr>
      </w:pPr>
      <w:ins w:id="2" w:author="Unknown">
        <w:r w:rsidRPr="00981B09">
          <w:rPr>
            <w:rFonts w:ascii="Times New Roman" w:eastAsia="Times New Roman" w:hAnsi="Times New Roman" w:cs="Times New Roman"/>
            <w:color w:val="000000" w:themeColor="text1"/>
            <w:sz w:val="20"/>
            <w:szCs w:val="20"/>
            <w:bdr w:val="none" w:sz="0" w:space="0" w:color="auto" w:frame="1"/>
            <w:lang w:eastAsia="en-IN"/>
          </w:rPr>
          <w:t xml:space="preserve">The blue brain is an easy way to store and use human intelligence and data or information present in </w:t>
        </w:r>
      </w:ins>
    </w:p>
    <w:p w:rsidR="00C21947" w:rsidRPr="00981B09" w:rsidRDefault="00C21947" w:rsidP="00C21947">
      <w:pPr>
        <w:spacing w:after="0" w:line="360" w:lineRule="auto"/>
        <w:ind w:left="720"/>
        <w:textAlignment w:val="baseline"/>
        <w:rPr>
          <w:ins w:id="3" w:author="Unknown"/>
          <w:rFonts w:ascii="Times New Roman" w:eastAsia="Times New Roman" w:hAnsi="Times New Roman" w:cs="Times New Roman"/>
          <w:color w:val="000000" w:themeColor="text1"/>
          <w:sz w:val="20"/>
          <w:szCs w:val="20"/>
          <w:lang w:eastAsia="en-IN"/>
        </w:rPr>
      </w:pPr>
      <w:r w:rsidRPr="00981B09">
        <w:rPr>
          <w:rFonts w:ascii="Times New Roman" w:eastAsia="Times New Roman" w:hAnsi="Times New Roman" w:cs="Times New Roman"/>
          <w:color w:val="000000" w:themeColor="text1"/>
          <w:sz w:val="20"/>
          <w:szCs w:val="20"/>
          <w:bdr w:val="none" w:sz="0" w:space="0" w:color="auto" w:frame="1"/>
          <w:lang w:eastAsia="en-IN"/>
        </w:rPr>
        <w:t xml:space="preserve">   </w:t>
      </w:r>
      <w:proofErr w:type="gramStart"/>
      <w:ins w:id="4" w:author="Unknown">
        <w:r w:rsidRPr="00981B09">
          <w:rPr>
            <w:rFonts w:ascii="Times New Roman" w:eastAsia="Times New Roman" w:hAnsi="Times New Roman" w:cs="Times New Roman"/>
            <w:color w:val="000000" w:themeColor="text1"/>
            <w:sz w:val="20"/>
            <w:szCs w:val="20"/>
            <w:bdr w:val="none" w:sz="0" w:space="0" w:color="auto" w:frame="1"/>
            <w:lang w:eastAsia="en-IN"/>
          </w:rPr>
          <w:t>the</w:t>
        </w:r>
        <w:proofErr w:type="gramEnd"/>
        <w:r w:rsidRPr="00981B09">
          <w:rPr>
            <w:rFonts w:ascii="Times New Roman" w:eastAsia="Times New Roman" w:hAnsi="Times New Roman" w:cs="Times New Roman"/>
            <w:color w:val="000000" w:themeColor="text1"/>
            <w:sz w:val="20"/>
            <w:szCs w:val="20"/>
            <w:bdr w:val="none" w:sz="0" w:space="0" w:color="auto" w:frame="1"/>
            <w:lang w:eastAsia="en-IN"/>
          </w:rPr>
          <w:t xml:space="preserve"> mind even after the death of the body.</w:t>
        </w:r>
      </w:ins>
    </w:p>
    <w:p w:rsidR="00C21947" w:rsidRPr="00981B09" w:rsidRDefault="00C21947" w:rsidP="00C21947">
      <w:pPr>
        <w:pStyle w:val="ListParagraph"/>
        <w:numPr>
          <w:ilvl w:val="0"/>
          <w:numId w:val="4"/>
        </w:numPr>
        <w:spacing w:after="0" w:line="360" w:lineRule="auto"/>
        <w:textAlignment w:val="baseline"/>
        <w:rPr>
          <w:ins w:id="5" w:author="Unknown"/>
          <w:rFonts w:ascii="Times New Roman" w:eastAsia="Times New Roman" w:hAnsi="Times New Roman" w:cs="Times New Roman"/>
          <w:color w:val="000000" w:themeColor="text1"/>
          <w:sz w:val="20"/>
          <w:szCs w:val="20"/>
          <w:lang w:eastAsia="en-IN"/>
        </w:rPr>
      </w:pPr>
      <w:ins w:id="6" w:author="Unknown">
        <w:r w:rsidRPr="00981B09">
          <w:rPr>
            <w:rFonts w:ascii="Times New Roman" w:eastAsia="Times New Roman" w:hAnsi="Times New Roman" w:cs="Times New Roman"/>
            <w:color w:val="000000" w:themeColor="text1"/>
            <w:sz w:val="20"/>
            <w:szCs w:val="20"/>
            <w:bdr w:val="none" w:sz="0" w:space="0" w:color="auto" w:frame="1"/>
            <w:lang w:eastAsia="en-IN"/>
          </w:rPr>
          <w:t>It will be a vital step towards self-decision making of a device containing the blue brain.</w:t>
        </w:r>
      </w:ins>
    </w:p>
    <w:p w:rsidR="00C21947" w:rsidRPr="00981B09" w:rsidRDefault="00C21947" w:rsidP="00C21947">
      <w:pPr>
        <w:pStyle w:val="ListParagraph"/>
        <w:numPr>
          <w:ilvl w:val="0"/>
          <w:numId w:val="4"/>
        </w:numPr>
        <w:spacing w:after="0" w:line="360" w:lineRule="auto"/>
        <w:textAlignment w:val="baseline"/>
        <w:rPr>
          <w:ins w:id="7" w:author="Unknown"/>
          <w:rFonts w:ascii="Times New Roman" w:eastAsia="Times New Roman" w:hAnsi="Times New Roman" w:cs="Times New Roman"/>
          <w:color w:val="000000" w:themeColor="text1"/>
          <w:sz w:val="20"/>
          <w:szCs w:val="20"/>
          <w:lang w:eastAsia="en-IN"/>
        </w:rPr>
      </w:pPr>
      <w:ins w:id="8" w:author="Unknown">
        <w:r w:rsidRPr="00981B09">
          <w:rPr>
            <w:rFonts w:ascii="Times New Roman" w:eastAsia="Times New Roman" w:hAnsi="Times New Roman" w:cs="Times New Roman"/>
            <w:color w:val="000000" w:themeColor="text1"/>
            <w:sz w:val="20"/>
            <w:szCs w:val="20"/>
            <w:bdr w:val="none" w:sz="0" w:space="0" w:color="auto" w:frame="1"/>
            <w:lang w:eastAsia="en-IN"/>
          </w:rPr>
          <w:t>It can do all important functions like an intelligent machine.</w:t>
        </w:r>
      </w:ins>
    </w:p>
    <w:p w:rsidR="00C21947" w:rsidRPr="00981B09" w:rsidRDefault="00C21947" w:rsidP="00C21947">
      <w:pPr>
        <w:pStyle w:val="ListParagraph"/>
        <w:numPr>
          <w:ilvl w:val="0"/>
          <w:numId w:val="4"/>
        </w:numPr>
        <w:spacing w:after="0" w:line="360" w:lineRule="auto"/>
        <w:textAlignment w:val="baseline"/>
        <w:rPr>
          <w:rFonts w:ascii="Times New Roman" w:eastAsia="Times New Roman" w:hAnsi="Times New Roman" w:cs="Times New Roman"/>
          <w:color w:val="000000" w:themeColor="text1"/>
          <w:sz w:val="20"/>
          <w:szCs w:val="20"/>
          <w:bdr w:val="none" w:sz="0" w:space="0" w:color="auto" w:frame="1"/>
          <w:lang w:eastAsia="en-IN"/>
        </w:rPr>
      </w:pPr>
      <w:ins w:id="9" w:author="Unknown">
        <w:r w:rsidRPr="00981B09">
          <w:rPr>
            <w:rFonts w:ascii="Times New Roman" w:eastAsia="Times New Roman" w:hAnsi="Times New Roman" w:cs="Times New Roman"/>
            <w:color w:val="000000" w:themeColor="text1"/>
            <w:sz w:val="20"/>
            <w:szCs w:val="20"/>
            <w:bdr w:val="none" w:sz="0" w:space="0" w:color="auto" w:frame="1"/>
            <w:lang w:eastAsia="en-IN"/>
          </w:rPr>
          <w:t xml:space="preserve">It can avail as interference between human beings and animals. The blue brain program was </w:t>
        </w:r>
      </w:ins>
      <w:r w:rsidRPr="00981B09">
        <w:rPr>
          <w:rFonts w:ascii="Times New Roman" w:eastAsia="Times New Roman" w:hAnsi="Times New Roman" w:cs="Times New Roman"/>
          <w:color w:val="000000" w:themeColor="text1"/>
          <w:sz w:val="20"/>
          <w:szCs w:val="20"/>
          <w:bdr w:val="none" w:sz="0" w:space="0" w:color="auto" w:frame="1"/>
          <w:lang w:eastAsia="en-IN"/>
        </w:rPr>
        <w:t xml:space="preserve">     </w:t>
      </w:r>
    </w:p>
    <w:p w:rsidR="00C21947" w:rsidRPr="00981B09" w:rsidRDefault="00C21947" w:rsidP="00C21947">
      <w:pPr>
        <w:spacing w:after="0" w:line="360" w:lineRule="auto"/>
        <w:ind w:left="720"/>
        <w:textAlignment w:val="baseline"/>
        <w:rPr>
          <w:ins w:id="10" w:author="Unknown"/>
          <w:rFonts w:ascii="Times New Roman" w:eastAsia="Times New Roman" w:hAnsi="Times New Roman" w:cs="Times New Roman"/>
          <w:color w:val="000000" w:themeColor="text1"/>
          <w:sz w:val="20"/>
          <w:szCs w:val="20"/>
          <w:lang w:eastAsia="en-IN"/>
        </w:rPr>
      </w:pPr>
      <w:r w:rsidRPr="00981B09">
        <w:rPr>
          <w:rFonts w:ascii="Times New Roman" w:eastAsia="Times New Roman" w:hAnsi="Times New Roman" w:cs="Times New Roman"/>
          <w:color w:val="000000" w:themeColor="text1"/>
          <w:sz w:val="20"/>
          <w:szCs w:val="20"/>
          <w:bdr w:val="none" w:sz="0" w:space="0" w:color="auto" w:frame="1"/>
          <w:lang w:eastAsia="en-IN"/>
        </w:rPr>
        <w:t xml:space="preserve">   </w:t>
      </w:r>
      <w:proofErr w:type="gramStart"/>
      <w:ins w:id="11" w:author="Unknown">
        <w:r w:rsidRPr="00981B09">
          <w:rPr>
            <w:rFonts w:ascii="Times New Roman" w:eastAsia="Times New Roman" w:hAnsi="Times New Roman" w:cs="Times New Roman"/>
            <w:color w:val="000000" w:themeColor="text1"/>
            <w:sz w:val="20"/>
            <w:szCs w:val="20"/>
            <w:bdr w:val="none" w:sz="0" w:space="0" w:color="auto" w:frame="1"/>
            <w:lang w:eastAsia="en-IN"/>
          </w:rPr>
          <w:t>implemented</w:t>
        </w:r>
        <w:proofErr w:type="gramEnd"/>
        <w:r w:rsidRPr="00981B09">
          <w:rPr>
            <w:rFonts w:ascii="Times New Roman" w:eastAsia="Times New Roman" w:hAnsi="Times New Roman" w:cs="Times New Roman"/>
            <w:color w:val="000000" w:themeColor="text1"/>
            <w:sz w:val="20"/>
            <w:szCs w:val="20"/>
            <w:bdr w:val="none" w:sz="0" w:space="0" w:color="auto" w:frame="1"/>
            <w:lang w:eastAsia="en-IN"/>
          </w:rPr>
          <w:t xml:space="preserve"> on rat and it was a success, provides a sign of success in future too.</w:t>
        </w:r>
      </w:ins>
    </w:p>
    <w:p w:rsidR="00C21947" w:rsidRPr="00981B09" w:rsidRDefault="00C21947" w:rsidP="00C21947">
      <w:pPr>
        <w:spacing w:after="0" w:line="360" w:lineRule="auto"/>
        <w:textAlignment w:val="baseline"/>
        <w:rPr>
          <w:rFonts w:ascii="Times New Roman" w:eastAsia="Times New Roman" w:hAnsi="Times New Roman" w:cs="Times New Roman"/>
          <w:bCs/>
          <w:color w:val="000000" w:themeColor="text1"/>
          <w:sz w:val="20"/>
          <w:szCs w:val="20"/>
          <w:lang w:eastAsia="en-IN"/>
        </w:rPr>
      </w:pPr>
    </w:p>
    <w:p w:rsidR="002801BC" w:rsidRPr="00981B09" w:rsidRDefault="00C21947" w:rsidP="002801BC">
      <w:pPr>
        <w:spacing w:after="0" w:line="360" w:lineRule="auto"/>
        <w:textAlignment w:val="baseline"/>
        <w:rPr>
          <w:rFonts w:ascii="Times New Roman" w:eastAsia="Times New Roman" w:hAnsi="Times New Roman" w:cs="Times New Roman"/>
          <w:b/>
          <w:i/>
          <w:color w:val="000000" w:themeColor="text1"/>
          <w:sz w:val="32"/>
          <w:szCs w:val="32"/>
          <w:lang w:eastAsia="en-IN"/>
        </w:rPr>
      </w:pPr>
      <w:ins w:id="12" w:author="Unknown">
        <w:r w:rsidRPr="00981B09">
          <w:rPr>
            <w:rFonts w:ascii="Times New Roman" w:eastAsia="Times New Roman" w:hAnsi="Times New Roman" w:cs="Times New Roman"/>
            <w:b/>
            <w:bCs/>
            <w:i/>
            <w:color w:val="000000" w:themeColor="text1"/>
            <w:sz w:val="32"/>
            <w:szCs w:val="32"/>
            <w:lang w:eastAsia="en-IN"/>
          </w:rPr>
          <w:t>Disadvantages:</w:t>
        </w:r>
      </w:ins>
    </w:p>
    <w:p w:rsidR="00C21947" w:rsidRPr="00981B09" w:rsidRDefault="00C21947" w:rsidP="002801BC">
      <w:pPr>
        <w:pStyle w:val="ListParagraph"/>
        <w:numPr>
          <w:ilvl w:val="0"/>
          <w:numId w:val="10"/>
        </w:numPr>
        <w:spacing w:after="0" w:line="360" w:lineRule="auto"/>
        <w:textAlignment w:val="baseline"/>
        <w:rPr>
          <w:ins w:id="13" w:author="Unknown"/>
          <w:rFonts w:ascii="Times New Roman" w:eastAsia="Times New Roman" w:hAnsi="Times New Roman" w:cs="Times New Roman"/>
          <w:b/>
          <w:color w:val="000000" w:themeColor="text1"/>
          <w:sz w:val="32"/>
          <w:szCs w:val="32"/>
          <w:lang w:eastAsia="en-IN"/>
        </w:rPr>
      </w:pPr>
      <w:ins w:id="14" w:author="Unknown">
        <w:r w:rsidRPr="00981B09">
          <w:rPr>
            <w:rFonts w:ascii="Times New Roman" w:eastAsia="Times New Roman" w:hAnsi="Times New Roman" w:cs="Times New Roman"/>
            <w:color w:val="000000" w:themeColor="text1"/>
            <w:sz w:val="20"/>
            <w:szCs w:val="20"/>
            <w:bdr w:val="none" w:sz="0" w:space="0" w:color="auto" w:frame="1"/>
            <w:lang w:eastAsia="en-IN"/>
          </w:rPr>
          <w:t>The human kind becomes dependent on machines.</w:t>
        </w:r>
      </w:ins>
    </w:p>
    <w:p w:rsidR="001A7FBF" w:rsidRPr="00981B09" w:rsidRDefault="00C21947" w:rsidP="002801BC">
      <w:pPr>
        <w:pStyle w:val="ListParagraph"/>
        <w:numPr>
          <w:ilvl w:val="0"/>
          <w:numId w:val="10"/>
        </w:numPr>
        <w:spacing w:after="0" w:line="360" w:lineRule="auto"/>
        <w:textAlignment w:val="baseline"/>
        <w:rPr>
          <w:rFonts w:ascii="Times New Roman" w:eastAsia="Times New Roman" w:hAnsi="Times New Roman" w:cs="Times New Roman"/>
          <w:color w:val="000000" w:themeColor="text1"/>
          <w:sz w:val="20"/>
          <w:szCs w:val="20"/>
          <w:lang w:eastAsia="en-IN"/>
        </w:rPr>
      </w:pPr>
      <w:ins w:id="15" w:author="Unknown">
        <w:r w:rsidRPr="00981B09">
          <w:rPr>
            <w:rFonts w:ascii="Times New Roman" w:eastAsia="Times New Roman" w:hAnsi="Times New Roman" w:cs="Times New Roman"/>
            <w:color w:val="000000" w:themeColor="text1"/>
            <w:sz w:val="20"/>
            <w:szCs w:val="20"/>
            <w:bdr w:val="none" w:sz="0" w:space="0" w:color="auto" w:frame="1"/>
            <w:lang w:eastAsia="en-IN"/>
          </w:rPr>
          <w:t>Another fear is about human clothing and regaining the memory back is an expensive procedure.</w:t>
        </w:r>
      </w:ins>
      <w:r w:rsidR="002801BC" w:rsidRPr="00981B09">
        <w:rPr>
          <w:rFonts w:ascii="Times New Roman" w:eastAsia="Times New Roman" w:hAnsi="Times New Roman" w:cs="Times New Roman"/>
          <w:color w:val="000000" w:themeColor="text1"/>
          <w:sz w:val="20"/>
          <w:szCs w:val="20"/>
          <w:bdr w:val="none" w:sz="0" w:space="0" w:color="auto" w:frame="1"/>
          <w:lang w:eastAsia="en-IN"/>
        </w:rPr>
        <w:t xml:space="preserve"> </w:t>
      </w:r>
      <w:ins w:id="16" w:author="Unknown">
        <w:r w:rsidRPr="00981B09">
          <w:rPr>
            <w:rFonts w:ascii="Times New Roman" w:eastAsia="Times New Roman" w:hAnsi="Times New Roman" w:cs="Times New Roman"/>
            <w:bCs/>
            <w:color w:val="000000" w:themeColor="text1"/>
            <w:sz w:val="20"/>
            <w:szCs w:val="20"/>
            <w:lang w:eastAsia="en-IN"/>
          </w:rPr>
          <w:t xml:space="preserve">Content of the Seminar and </w:t>
        </w:r>
        <w:proofErr w:type="spellStart"/>
        <w:r w:rsidRPr="00981B09">
          <w:rPr>
            <w:rFonts w:ascii="Times New Roman" w:eastAsia="Times New Roman" w:hAnsi="Times New Roman" w:cs="Times New Roman"/>
            <w:bCs/>
            <w:color w:val="000000" w:themeColor="text1"/>
            <w:sz w:val="20"/>
            <w:szCs w:val="20"/>
            <w:lang w:eastAsia="en-IN"/>
          </w:rPr>
          <w:t>pdf</w:t>
        </w:r>
        <w:proofErr w:type="spellEnd"/>
        <w:r w:rsidRPr="00981B09">
          <w:rPr>
            <w:rFonts w:ascii="Times New Roman" w:eastAsia="Times New Roman" w:hAnsi="Times New Roman" w:cs="Times New Roman"/>
            <w:bCs/>
            <w:color w:val="000000" w:themeColor="text1"/>
            <w:sz w:val="20"/>
            <w:szCs w:val="20"/>
            <w:lang w:eastAsia="en-IN"/>
          </w:rPr>
          <w:t xml:space="preserve"> report for Blue Brain</w:t>
        </w:r>
      </w:ins>
    </w:p>
    <w:p w:rsidR="002801BC" w:rsidRPr="00981B09" w:rsidRDefault="002801BC" w:rsidP="002801BC">
      <w:pPr>
        <w:spacing w:after="0" w:line="360" w:lineRule="auto"/>
        <w:textAlignment w:val="baseline"/>
        <w:rPr>
          <w:rFonts w:ascii="Times New Roman" w:eastAsia="Times New Roman" w:hAnsi="Times New Roman" w:cs="Times New Roman"/>
          <w:color w:val="000000" w:themeColor="text1"/>
          <w:sz w:val="20"/>
          <w:szCs w:val="20"/>
          <w:lang w:eastAsia="en-IN"/>
        </w:rPr>
      </w:pPr>
    </w:p>
    <w:p w:rsidR="002801BC" w:rsidRDefault="002801BC" w:rsidP="002801BC">
      <w:pPr>
        <w:spacing w:after="0" w:line="360" w:lineRule="auto"/>
        <w:textAlignment w:val="baseline"/>
        <w:rPr>
          <w:rFonts w:ascii="Times New Roman" w:eastAsia="Times New Roman" w:hAnsi="Times New Roman" w:cs="Times New Roman"/>
          <w:sz w:val="20"/>
          <w:szCs w:val="20"/>
          <w:lang w:eastAsia="en-IN"/>
        </w:rPr>
      </w:pPr>
    </w:p>
    <w:p w:rsidR="002801BC" w:rsidRPr="00B44DA8" w:rsidRDefault="002801BC" w:rsidP="002801BC">
      <w:pPr>
        <w:spacing w:after="0" w:line="240" w:lineRule="auto"/>
        <w:rPr>
          <w:rFonts w:ascii="Times New Roman" w:eastAsia="Times New Roman" w:hAnsi="Times New Roman" w:cs="Times New Roman"/>
          <w:i/>
          <w:color w:val="000000" w:themeColor="text1"/>
          <w:sz w:val="32"/>
          <w:szCs w:val="32"/>
          <w:lang w:eastAsia="en-IN"/>
        </w:rPr>
      </w:pPr>
      <w:r w:rsidRPr="00B44DA8">
        <w:rPr>
          <w:rFonts w:ascii="Times New Roman" w:eastAsia="Times New Roman" w:hAnsi="Times New Roman" w:cs="Times New Roman"/>
          <w:b/>
          <w:bCs/>
          <w:i/>
          <w:color w:val="000000" w:themeColor="text1"/>
          <w:sz w:val="32"/>
          <w:szCs w:val="32"/>
          <w:lang w:eastAsia="en-IN"/>
        </w:rPr>
        <w:t>Conclusion</w:t>
      </w:r>
    </w:p>
    <w:p w:rsidR="002801BC" w:rsidRPr="002801BC" w:rsidRDefault="002801BC" w:rsidP="002801BC">
      <w:pPr>
        <w:spacing w:after="0" w:line="360" w:lineRule="auto"/>
        <w:textAlignment w:val="baseline"/>
        <w:rPr>
          <w:rFonts w:ascii="Times New Roman" w:eastAsia="Times New Roman" w:hAnsi="Times New Roman" w:cs="Times New Roman"/>
          <w:sz w:val="20"/>
          <w:szCs w:val="20"/>
          <w:lang w:eastAsia="en-IN"/>
        </w:rPr>
      </w:pPr>
    </w:p>
    <w:p w:rsidR="002801BC" w:rsidRDefault="002801BC" w:rsidP="002801BC">
      <w:pPr>
        <w:spacing w:after="0" w:line="360" w:lineRule="auto"/>
        <w:jc w:val="center"/>
        <w:rPr>
          <w:rFonts w:ascii="Times New Roman" w:eastAsia="Times New Roman" w:hAnsi="Times New Roman" w:cs="Times New Roman"/>
          <w:color w:val="000000"/>
          <w:spacing w:val="-13"/>
          <w:lang w:eastAsia="en-IN"/>
        </w:rPr>
      </w:pPr>
      <w:r w:rsidRPr="002801BC">
        <w:rPr>
          <w:rFonts w:ascii="Times New Roman" w:eastAsia="Times New Roman" w:hAnsi="Times New Roman" w:cs="Times New Roman"/>
          <w:color w:val="000000"/>
          <w:spacing w:val="-13"/>
          <w:lang w:eastAsia="en-IN"/>
        </w:rPr>
        <w:t>The whole idea is that mental illness, memory and</w:t>
      </w:r>
      <w:r w:rsidRPr="002801BC">
        <w:rPr>
          <w:rFonts w:ascii="Times New Roman" w:eastAsia="Times New Roman" w:hAnsi="Times New Roman" w:cs="Times New Roman"/>
          <w:color w:val="000000"/>
          <w:lang w:eastAsia="en-IN"/>
        </w:rPr>
        <w:t> perception triggered by neurons and electric </w:t>
      </w:r>
      <w:proofErr w:type="spellStart"/>
      <w:r w:rsidRPr="002801BC">
        <w:rPr>
          <w:rFonts w:ascii="Times New Roman" w:eastAsia="Times New Roman" w:hAnsi="Times New Roman" w:cs="Times New Roman"/>
          <w:color w:val="000000"/>
          <w:lang w:eastAsia="en-IN"/>
        </w:rPr>
        <w:t>signalscould</w:t>
      </w:r>
      <w:proofErr w:type="spellEnd"/>
      <w:r w:rsidRPr="002801BC">
        <w:rPr>
          <w:rFonts w:ascii="Times New Roman" w:eastAsia="Times New Roman" w:hAnsi="Times New Roman" w:cs="Times New Roman"/>
          <w:color w:val="000000"/>
          <w:lang w:eastAsia="en-IN"/>
        </w:rPr>
        <w:t xml:space="preserve"> be soon treated with a supercomputer that</w:t>
      </w:r>
      <w:r w:rsidR="00981B09">
        <w:rPr>
          <w:rFonts w:ascii="Times New Roman" w:eastAsia="Times New Roman" w:hAnsi="Times New Roman" w:cs="Times New Roman"/>
          <w:color w:val="000000"/>
          <w:lang w:eastAsia="en-IN"/>
        </w:rPr>
        <w:t xml:space="preserve"> </w:t>
      </w:r>
      <w:r w:rsidRPr="002801BC">
        <w:rPr>
          <w:rFonts w:ascii="Times New Roman" w:eastAsia="Times New Roman" w:hAnsi="Times New Roman" w:cs="Times New Roman"/>
          <w:color w:val="000000"/>
          <w:lang w:eastAsia="en-IN"/>
        </w:rPr>
        <w:t xml:space="preserve">models all the 1,000,000 million synapses of </w:t>
      </w:r>
      <w:proofErr w:type="spellStart"/>
      <w:r w:rsidRPr="002801BC">
        <w:rPr>
          <w:rFonts w:ascii="Times New Roman" w:eastAsia="Times New Roman" w:hAnsi="Times New Roman" w:cs="Times New Roman"/>
          <w:color w:val="000000"/>
          <w:lang w:eastAsia="en-IN"/>
        </w:rPr>
        <w:t>brain.The</w:t>
      </w:r>
      <w:proofErr w:type="spellEnd"/>
      <w:r w:rsidRPr="002801BC">
        <w:rPr>
          <w:rFonts w:ascii="Times New Roman" w:eastAsia="Times New Roman" w:hAnsi="Times New Roman" w:cs="Times New Roman"/>
          <w:color w:val="000000"/>
          <w:lang w:eastAsia="en-IN"/>
        </w:rPr>
        <w:t xml:space="preserve"> key finding is that irrespective of gender </w:t>
      </w:r>
      <w:proofErr w:type="spellStart"/>
      <w:r w:rsidRPr="002801BC">
        <w:rPr>
          <w:rFonts w:ascii="Times New Roman" w:eastAsia="Times New Roman" w:hAnsi="Times New Roman" w:cs="Times New Roman"/>
          <w:color w:val="000000"/>
          <w:lang w:eastAsia="en-IN"/>
        </w:rPr>
        <w:t>and</w:t>
      </w:r>
      <w:r w:rsidRPr="002801BC">
        <w:rPr>
          <w:rFonts w:ascii="Times New Roman" w:eastAsia="Times New Roman" w:hAnsi="Times New Roman" w:cs="Times New Roman"/>
          <w:color w:val="000000"/>
          <w:spacing w:val="-13"/>
          <w:lang w:eastAsia="en-IN"/>
        </w:rPr>
        <w:t>race</w:t>
      </w:r>
      <w:proofErr w:type="spellEnd"/>
      <w:r w:rsidRPr="002801BC">
        <w:rPr>
          <w:rFonts w:ascii="Times New Roman" w:eastAsia="Times New Roman" w:hAnsi="Times New Roman" w:cs="Times New Roman"/>
          <w:color w:val="000000"/>
          <w:spacing w:val="-13"/>
          <w:lang w:eastAsia="en-IN"/>
        </w:rPr>
        <w:t xml:space="preserve">, human brains are basically identical. We will </w:t>
      </w:r>
      <w:proofErr w:type="spellStart"/>
      <w:r w:rsidRPr="002801BC">
        <w:rPr>
          <w:rFonts w:ascii="Times New Roman" w:eastAsia="Times New Roman" w:hAnsi="Times New Roman" w:cs="Times New Roman"/>
          <w:color w:val="000000"/>
          <w:spacing w:val="-13"/>
          <w:lang w:eastAsia="en-IN"/>
        </w:rPr>
        <w:t>be</w:t>
      </w:r>
      <w:r w:rsidRPr="002801BC">
        <w:rPr>
          <w:rFonts w:ascii="Times New Roman" w:eastAsia="Times New Roman" w:hAnsi="Times New Roman" w:cs="Times New Roman"/>
          <w:color w:val="000000"/>
          <w:lang w:eastAsia="en-IN"/>
        </w:rPr>
        <w:t>able</w:t>
      </w:r>
      <w:proofErr w:type="spellEnd"/>
      <w:r w:rsidRPr="002801BC">
        <w:rPr>
          <w:rFonts w:ascii="Times New Roman" w:eastAsia="Times New Roman" w:hAnsi="Times New Roman" w:cs="Times New Roman"/>
          <w:color w:val="000000"/>
          <w:lang w:eastAsia="en-IN"/>
        </w:rPr>
        <w:t xml:space="preserve"> to map the differentiations by </w:t>
      </w:r>
      <w:proofErr w:type="spellStart"/>
      <w:r w:rsidR="00981B09">
        <w:rPr>
          <w:rFonts w:ascii="Times New Roman" w:eastAsia="Times New Roman" w:hAnsi="Times New Roman" w:cs="Times New Roman"/>
          <w:color w:val="000000"/>
          <w:lang w:eastAsia="en-IN"/>
        </w:rPr>
        <w:t>a</w:t>
      </w:r>
      <w:r w:rsidRPr="002801BC">
        <w:rPr>
          <w:rFonts w:ascii="Times New Roman" w:eastAsia="Times New Roman" w:hAnsi="Times New Roman" w:cs="Times New Roman"/>
          <w:color w:val="000000"/>
          <w:lang w:eastAsia="en-IN"/>
        </w:rPr>
        <w:t>nuancing</w:t>
      </w:r>
      <w:proofErr w:type="spellEnd"/>
      <w:r w:rsidRPr="002801BC">
        <w:rPr>
          <w:rFonts w:ascii="Times New Roman" w:eastAsia="Times New Roman" w:hAnsi="Times New Roman" w:cs="Times New Roman"/>
          <w:color w:val="000000"/>
          <w:lang w:eastAsia="en-IN"/>
        </w:rPr>
        <w:t xml:space="preserve"> the patterns later. The exciting part is not how </w:t>
      </w:r>
      <w:proofErr w:type="spellStart"/>
      <w:r w:rsidRPr="002801BC">
        <w:rPr>
          <w:rFonts w:ascii="Times New Roman" w:eastAsia="Times New Roman" w:hAnsi="Times New Roman" w:cs="Times New Roman"/>
          <w:color w:val="000000"/>
          <w:lang w:eastAsia="en-IN"/>
        </w:rPr>
        <w:t>differentwe</w:t>
      </w:r>
      <w:proofErr w:type="spellEnd"/>
      <w:r w:rsidRPr="002801BC">
        <w:rPr>
          <w:rFonts w:ascii="Times New Roman" w:eastAsia="Times New Roman" w:hAnsi="Times New Roman" w:cs="Times New Roman"/>
          <w:color w:val="000000"/>
          <w:lang w:eastAsia="en-IN"/>
        </w:rPr>
        <w:t xml:space="preserve"> are but how similar we all are. There are </w:t>
      </w:r>
      <w:proofErr w:type="spellStart"/>
      <w:r w:rsidRPr="002801BC">
        <w:rPr>
          <w:rFonts w:ascii="Times New Roman" w:eastAsia="Times New Roman" w:hAnsi="Times New Roman" w:cs="Times New Roman"/>
          <w:color w:val="000000"/>
          <w:lang w:eastAsia="en-IN"/>
        </w:rPr>
        <w:t>goodreasons</w:t>
      </w:r>
      <w:proofErr w:type="spellEnd"/>
      <w:r w:rsidRPr="002801BC">
        <w:rPr>
          <w:rFonts w:ascii="Times New Roman" w:eastAsia="Times New Roman" w:hAnsi="Times New Roman" w:cs="Times New Roman"/>
          <w:color w:val="000000"/>
          <w:lang w:eastAsia="en-IN"/>
        </w:rPr>
        <w:t xml:space="preserve"> to believe that, regardless of </w:t>
      </w:r>
      <w:proofErr w:type="spellStart"/>
      <w:r w:rsidRPr="002801BC">
        <w:rPr>
          <w:rFonts w:ascii="Times New Roman" w:eastAsia="Times New Roman" w:hAnsi="Times New Roman" w:cs="Times New Roman"/>
          <w:color w:val="000000"/>
          <w:lang w:eastAsia="en-IN"/>
        </w:rPr>
        <w:t>implementation</w:t>
      </w:r>
      <w:r w:rsidRPr="002801BC">
        <w:rPr>
          <w:rFonts w:ascii="Times New Roman" w:eastAsia="Times New Roman" w:hAnsi="Times New Roman" w:cs="Times New Roman"/>
          <w:color w:val="000000"/>
          <w:spacing w:val="-13"/>
          <w:lang w:eastAsia="en-IN"/>
        </w:rPr>
        <w:t>strategy</w:t>
      </w:r>
      <w:proofErr w:type="spellEnd"/>
      <w:r w:rsidRPr="002801BC">
        <w:rPr>
          <w:rFonts w:ascii="Times New Roman" w:eastAsia="Times New Roman" w:hAnsi="Times New Roman" w:cs="Times New Roman"/>
          <w:color w:val="000000"/>
          <w:spacing w:val="-13"/>
          <w:lang w:eastAsia="en-IN"/>
        </w:rPr>
        <w:t xml:space="preserve">, the </w:t>
      </w:r>
    </w:p>
    <w:p w:rsidR="002801BC" w:rsidRPr="002801BC" w:rsidRDefault="002801BC" w:rsidP="002801BC">
      <w:pPr>
        <w:spacing w:after="0" w:line="360" w:lineRule="auto"/>
        <w:rPr>
          <w:rFonts w:ascii="Times New Roman" w:eastAsia="Times New Roman" w:hAnsi="Times New Roman" w:cs="Times New Roman"/>
          <w:color w:val="000000"/>
          <w:lang w:eastAsia="en-IN"/>
        </w:rPr>
      </w:pPr>
      <w:proofErr w:type="gramStart"/>
      <w:r w:rsidRPr="002801BC">
        <w:rPr>
          <w:rFonts w:ascii="Times New Roman" w:eastAsia="Times New Roman" w:hAnsi="Times New Roman" w:cs="Times New Roman"/>
          <w:color w:val="000000"/>
          <w:spacing w:val="-13"/>
          <w:lang w:eastAsia="en-IN"/>
        </w:rPr>
        <w:t>predictions</w:t>
      </w:r>
      <w:proofErr w:type="gramEnd"/>
      <w:r w:rsidRPr="002801BC">
        <w:rPr>
          <w:rFonts w:ascii="Times New Roman" w:eastAsia="Times New Roman" w:hAnsi="Times New Roman" w:cs="Times New Roman"/>
          <w:color w:val="000000"/>
          <w:spacing w:val="-13"/>
          <w:lang w:eastAsia="en-IN"/>
        </w:rPr>
        <w:t xml:space="preserve"> of realizing artificial </w:t>
      </w:r>
      <w:proofErr w:type="spellStart"/>
      <w:r w:rsidRPr="002801BC">
        <w:rPr>
          <w:rFonts w:ascii="Times New Roman" w:eastAsia="Times New Roman" w:hAnsi="Times New Roman" w:cs="Times New Roman"/>
          <w:color w:val="000000"/>
          <w:spacing w:val="-13"/>
          <w:lang w:eastAsia="en-IN"/>
        </w:rPr>
        <w:t>brainsin</w:t>
      </w:r>
      <w:proofErr w:type="spellEnd"/>
      <w:r w:rsidRPr="002801BC">
        <w:rPr>
          <w:rFonts w:ascii="Times New Roman" w:eastAsia="Times New Roman" w:hAnsi="Times New Roman" w:cs="Times New Roman"/>
          <w:color w:val="000000"/>
          <w:spacing w:val="-13"/>
          <w:lang w:eastAsia="en-IN"/>
        </w:rPr>
        <w:t xml:space="preserve"> the near future are optimistic.</w:t>
      </w:r>
    </w:p>
    <w:p w:rsidR="002801BC" w:rsidRPr="00E87A07" w:rsidRDefault="002801BC" w:rsidP="002801BC">
      <w:pPr>
        <w:spacing w:after="125" w:line="360" w:lineRule="auto"/>
        <w:jc w:val="center"/>
        <w:rPr>
          <w:rFonts w:ascii="Helvetica" w:eastAsia="Times New Roman" w:hAnsi="Helvetica" w:cs="Arial"/>
          <w:color w:val="000000"/>
          <w:sz w:val="18"/>
          <w:szCs w:val="18"/>
          <w:lang w:eastAsia="en-IN"/>
        </w:rPr>
      </w:pPr>
      <w:r w:rsidRPr="002801BC">
        <w:rPr>
          <w:rFonts w:ascii="Times New Roman" w:eastAsia="Times New Roman" w:hAnsi="Times New Roman" w:cs="Times New Roman"/>
          <w:color w:val="000000"/>
          <w:lang w:eastAsia="en-IN"/>
        </w:rPr>
        <w:br w:type="textWrapping" w:clear="all"/>
      </w:r>
    </w:p>
    <w:p w:rsidR="001A7FBF" w:rsidRPr="00C21947" w:rsidRDefault="001A7FBF" w:rsidP="00C21947">
      <w:pPr>
        <w:spacing w:line="360" w:lineRule="auto"/>
        <w:jc w:val="center"/>
        <w:rPr>
          <w:rFonts w:ascii="Times New Roman" w:hAnsi="Times New Roman" w:cs="Times New Roman"/>
          <w:sz w:val="20"/>
          <w:szCs w:val="20"/>
        </w:rPr>
      </w:pPr>
    </w:p>
    <w:p w:rsidR="001A7FBF" w:rsidRPr="00C21947" w:rsidRDefault="001A7FBF" w:rsidP="00C21947">
      <w:pPr>
        <w:spacing w:line="360" w:lineRule="auto"/>
        <w:jc w:val="center"/>
        <w:rPr>
          <w:rFonts w:ascii="Times New Roman" w:hAnsi="Times New Roman" w:cs="Times New Roman"/>
          <w:sz w:val="20"/>
          <w:szCs w:val="20"/>
        </w:rPr>
      </w:pPr>
    </w:p>
    <w:p w:rsidR="001A7FBF" w:rsidRPr="00C21947" w:rsidRDefault="001A7FBF" w:rsidP="00C21947">
      <w:pPr>
        <w:spacing w:line="360" w:lineRule="auto"/>
        <w:jc w:val="center"/>
        <w:rPr>
          <w:rFonts w:ascii="Times New Roman" w:hAnsi="Times New Roman" w:cs="Times New Roman"/>
          <w:sz w:val="20"/>
          <w:szCs w:val="20"/>
        </w:rPr>
      </w:pPr>
    </w:p>
    <w:sectPr w:rsidR="001A7FBF" w:rsidRPr="00C21947" w:rsidSect="00D562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f5">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86D40"/>
    <w:multiLevelType w:val="hybridMultilevel"/>
    <w:tmpl w:val="1E364A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202519"/>
    <w:multiLevelType w:val="multilevel"/>
    <w:tmpl w:val="B1882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070F1"/>
    <w:multiLevelType w:val="hybridMultilevel"/>
    <w:tmpl w:val="1BD2C462"/>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8C6F0E"/>
    <w:multiLevelType w:val="hybridMultilevel"/>
    <w:tmpl w:val="8144A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672E7E"/>
    <w:multiLevelType w:val="hybridMultilevel"/>
    <w:tmpl w:val="B4EC40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5704E3"/>
    <w:multiLevelType w:val="hybridMultilevel"/>
    <w:tmpl w:val="6B724F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65077F5"/>
    <w:multiLevelType w:val="multilevel"/>
    <w:tmpl w:val="7714C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B41EC3"/>
    <w:multiLevelType w:val="hybridMultilevel"/>
    <w:tmpl w:val="A19A1FC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91A590A"/>
    <w:multiLevelType w:val="hybridMultilevel"/>
    <w:tmpl w:val="27F2D2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782DD7"/>
    <w:multiLevelType w:val="multilevel"/>
    <w:tmpl w:val="8B7C8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E115E7"/>
    <w:multiLevelType w:val="hybridMultilevel"/>
    <w:tmpl w:val="CF5E080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9"/>
  </w:num>
  <w:num w:numId="2">
    <w:abstractNumId w:val="1"/>
  </w:num>
  <w:num w:numId="3">
    <w:abstractNumId w:val="6"/>
  </w:num>
  <w:num w:numId="4">
    <w:abstractNumId w:val="5"/>
  </w:num>
  <w:num w:numId="5">
    <w:abstractNumId w:val="0"/>
  </w:num>
  <w:num w:numId="6">
    <w:abstractNumId w:val="7"/>
  </w:num>
  <w:num w:numId="7">
    <w:abstractNumId w:val="3"/>
  </w:num>
  <w:num w:numId="8">
    <w:abstractNumId w:val="2"/>
  </w:num>
  <w:num w:numId="9">
    <w:abstractNumId w:val="8"/>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1A7FBF"/>
    <w:rsid w:val="001A7FBF"/>
    <w:rsid w:val="00242E51"/>
    <w:rsid w:val="002801BC"/>
    <w:rsid w:val="0085000B"/>
    <w:rsid w:val="00981B09"/>
    <w:rsid w:val="00B44DA8"/>
    <w:rsid w:val="00C21947"/>
    <w:rsid w:val="00D5622A"/>
    <w:rsid w:val="00F662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94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2018-03-16T03:06:00Z</dcterms:created>
  <dcterms:modified xsi:type="dcterms:W3CDTF">2018-03-18T05:36:00Z</dcterms:modified>
</cp:coreProperties>
</file>